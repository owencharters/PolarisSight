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E83" w:rsidRPr="00833A3E" w:rsidRDefault="005D5E83" w:rsidP="005D5E83">
      <w:pPr>
        <w:jc w:val="center"/>
        <w:rPr>
          <w:sz w:val="40"/>
          <w:szCs w:val="40"/>
        </w:rPr>
      </w:pPr>
      <w:r w:rsidRPr="00833A3E">
        <w:rPr>
          <w:rFonts w:hint="eastAsia"/>
          <w:sz w:val="40"/>
          <w:szCs w:val="40"/>
        </w:rPr>
        <w:t>Lit</w:t>
      </w:r>
      <w:r w:rsidRPr="00833A3E">
        <w:rPr>
          <w:sz w:val="40"/>
          <w:szCs w:val="40"/>
        </w:rPr>
        <w:t>erature Review -</w:t>
      </w:r>
      <w:r>
        <w:rPr>
          <w:sz w:val="40"/>
          <w:szCs w:val="40"/>
        </w:rPr>
        <w:t xml:space="preserve"> </w:t>
      </w:r>
      <w:r w:rsidRPr="008A7800">
        <w:rPr>
          <w:sz w:val="40"/>
          <w:szCs w:val="40"/>
        </w:rPr>
        <w:t>Live Forensics and Incident Response system</w:t>
      </w:r>
    </w:p>
    <w:p w:rsidR="00AB7603" w:rsidRDefault="00AB7603" w:rsidP="005D5E83">
      <w:pPr>
        <w:rPr>
          <w:sz w:val="24"/>
          <w:szCs w:val="24"/>
        </w:rPr>
        <w:sectPr w:rsidR="00AB7603">
          <w:pgSz w:w="11906" w:h="16838"/>
          <w:pgMar w:top="1440" w:right="1800" w:bottom="1440" w:left="1800" w:header="851" w:footer="992" w:gutter="0"/>
          <w:cols w:space="425"/>
          <w:docGrid w:type="lines" w:linePitch="312"/>
        </w:sectPr>
      </w:pPr>
    </w:p>
    <w:p w:rsidR="00AB7603" w:rsidRPr="00AB7603" w:rsidRDefault="00AB7603" w:rsidP="00AB7603">
      <w:pPr>
        <w:pStyle w:val="Heading1"/>
        <w:rPr>
          <w:smallCaps/>
        </w:rPr>
      </w:pPr>
      <w:r w:rsidRPr="00AB7603">
        <w:rPr>
          <w:smallCaps/>
        </w:rPr>
        <w:t>Introduction</w:t>
      </w:r>
    </w:p>
    <w:p w:rsidR="005D5E83" w:rsidRPr="00336E1C" w:rsidRDefault="005D5E83" w:rsidP="005D5E83">
      <w:pPr>
        <w:rPr>
          <w:sz w:val="24"/>
          <w:szCs w:val="24"/>
        </w:rPr>
      </w:pPr>
      <w:r w:rsidRPr="00336E1C">
        <w:rPr>
          <w:sz w:val="24"/>
          <w:szCs w:val="24"/>
        </w:rPr>
        <w:t>The cyber security environment nowadays is complicated and it has never been simple. And because attacks evolve every day as attackers become more inventive, it is critical to properly define cyber security and identify what constitutes good cyber security. This requires enterprises who want to protect the</w:t>
      </w:r>
      <w:r w:rsidR="005C182F">
        <w:rPr>
          <w:sz w:val="24"/>
          <w:szCs w:val="24"/>
        </w:rPr>
        <w:t xml:space="preserve">ir data from attack to set up a live </w:t>
      </w:r>
      <w:r w:rsidR="005C182F" w:rsidRPr="00336E1C">
        <w:rPr>
          <w:sz w:val="24"/>
          <w:szCs w:val="24"/>
        </w:rPr>
        <w:t>forensics</w:t>
      </w:r>
      <w:r w:rsidR="005C182F">
        <w:rPr>
          <w:sz w:val="24"/>
          <w:szCs w:val="24"/>
        </w:rPr>
        <w:t xml:space="preserve"> and </w:t>
      </w:r>
      <w:r w:rsidRPr="00336E1C">
        <w:rPr>
          <w:sz w:val="24"/>
          <w:szCs w:val="24"/>
        </w:rPr>
        <w:t>incident response system to collect and analyze data during an attack. Incident response is an organized approach to addressing and managing the effects or consequences of a cyberattack</w:t>
      </w:r>
      <w:r w:rsidR="00FD15FF">
        <w:rPr>
          <w:sz w:val="24"/>
          <w:szCs w:val="24"/>
        </w:rPr>
        <w:t xml:space="preserve"> (Rouse, 2017)</w:t>
      </w:r>
      <w:r w:rsidRPr="00336E1C">
        <w:rPr>
          <w:sz w:val="24"/>
          <w:szCs w:val="24"/>
        </w:rPr>
        <w:t xml:space="preserve">. Ultimately, the goal is to effectively manage the incident </w:t>
      </w:r>
      <w:r w:rsidR="00D71BBC">
        <w:rPr>
          <w:sz w:val="24"/>
          <w:szCs w:val="24"/>
        </w:rPr>
        <w:t>or attack so that the damage can be</w:t>
      </w:r>
      <w:r w:rsidRPr="00336E1C">
        <w:rPr>
          <w:sz w:val="24"/>
          <w:szCs w:val="24"/>
        </w:rPr>
        <w:t xml:space="preserve"> limited</w:t>
      </w:r>
      <w:r w:rsidR="00D71BBC">
        <w:rPr>
          <w:sz w:val="24"/>
          <w:szCs w:val="24"/>
        </w:rPr>
        <w:t xml:space="preserve"> as well as</w:t>
      </w:r>
      <w:r w:rsidRPr="00336E1C">
        <w:rPr>
          <w:sz w:val="24"/>
          <w:szCs w:val="24"/>
        </w:rPr>
        <w:t xml:space="preserve"> reduce recovery time and costs at a minimum way. However, the incident may still be in progress while collecting data, so it is important to continually collect forensic data to protect the system under attack. Live forensics and incident system can be implemented by combining several tools. In this review,</w:t>
      </w:r>
      <w:r w:rsidR="008E3CE7" w:rsidRPr="008E3CE7">
        <w:t xml:space="preserve"> </w:t>
      </w:r>
      <w:r w:rsidR="008E3CE7" w:rsidRPr="008E3CE7">
        <w:rPr>
          <w:sz w:val="24"/>
          <w:szCs w:val="24"/>
        </w:rPr>
        <w:t xml:space="preserve">the comparison of different tools and how those tools relate to live forensics and incident </w:t>
      </w:r>
      <w:r w:rsidR="008E3CE7">
        <w:rPr>
          <w:sz w:val="24"/>
          <w:szCs w:val="24"/>
        </w:rPr>
        <w:t xml:space="preserve">response </w:t>
      </w:r>
      <w:r w:rsidR="008E3CE7" w:rsidRPr="008E3CE7">
        <w:rPr>
          <w:sz w:val="24"/>
          <w:szCs w:val="24"/>
        </w:rPr>
        <w:t>system</w:t>
      </w:r>
      <w:r w:rsidRPr="00336E1C">
        <w:rPr>
          <w:sz w:val="24"/>
          <w:szCs w:val="24"/>
        </w:rPr>
        <w:t xml:space="preserve"> will be </w:t>
      </w:r>
      <w:r w:rsidR="008E3CE7">
        <w:rPr>
          <w:sz w:val="24"/>
          <w:szCs w:val="24"/>
        </w:rPr>
        <w:t>discussed</w:t>
      </w:r>
      <w:r w:rsidR="00C72B4F">
        <w:rPr>
          <w:sz w:val="24"/>
          <w:szCs w:val="24"/>
        </w:rPr>
        <w:t>.</w:t>
      </w:r>
      <w:r w:rsidRPr="00336E1C">
        <w:rPr>
          <w:sz w:val="24"/>
          <w:szCs w:val="24"/>
        </w:rPr>
        <w:t xml:space="preserve"> Following this,</w:t>
      </w:r>
      <w:r w:rsidR="008E3CE7">
        <w:rPr>
          <w:sz w:val="24"/>
          <w:szCs w:val="24"/>
        </w:rPr>
        <w:t xml:space="preserve"> </w:t>
      </w:r>
      <w:r w:rsidR="008E3CE7" w:rsidRPr="008E3CE7">
        <w:rPr>
          <w:sz w:val="24"/>
          <w:szCs w:val="24"/>
        </w:rPr>
        <w:t xml:space="preserve">the key features and benefits </w:t>
      </w:r>
      <w:r w:rsidR="009461AC">
        <w:rPr>
          <w:sz w:val="24"/>
          <w:szCs w:val="24"/>
        </w:rPr>
        <w:t>of some selected</w:t>
      </w:r>
      <w:r w:rsidR="008E3CE7">
        <w:rPr>
          <w:sz w:val="24"/>
          <w:szCs w:val="24"/>
        </w:rPr>
        <w:t xml:space="preserve"> tools including</w:t>
      </w:r>
      <w:r w:rsidR="008E3CE7" w:rsidRPr="008E3CE7">
        <w:rPr>
          <w:sz w:val="24"/>
          <w:szCs w:val="24"/>
        </w:rPr>
        <w:t xml:space="preserve"> Google Rapid Response (GRR) live forensic tool, Elasticsearch, Logstash, </w:t>
      </w:r>
      <w:r w:rsidR="008E3CE7" w:rsidRPr="008E3CE7">
        <w:rPr>
          <w:sz w:val="24"/>
          <w:szCs w:val="24"/>
        </w:rPr>
        <w:t xml:space="preserve">Kibana (ELK Stack) analytics and visualization tool and </w:t>
      </w:r>
      <w:r w:rsidR="008E3CE7">
        <w:rPr>
          <w:sz w:val="24"/>
          <w:szCs w:val="24"/>
        </w:rPr>
        <w:t>OSSEC endpoint protection tools</w:t>
      </w:r>
      <w:r w:rsidRPr="00336E1C">
        <w:rPr>
          <w:sz w:val="24"/>
          <w:szCs w:val="24"/>
        </w:rPr>
        <w:t xml:space="preserve">, will then be </w:t>
      </w:r>
      <w:r w:rsidR="00CD33FE">
        <w:rPr>
          <w:sz w:val="24"/>
          <w:szCs w:val="24"/>
        </w:rPr>
        <w:t>outlined</w:t>
      </w:r>
      <w:r w:rsidRPr="00336E1C">
        <w:rPr>
          <w:sz w:val="24"/>
          <w:szCs w:val="24"/>
        </w:rPr>
        <w:t>.</w:t>
      </w:r>
    </w:p>
    <w:p w:rsidR="00AB7603" w:rsidRPr="00AB7603" w:rsidRDefault="00AB7603" w:rsidP="00AB7603">
      <w:pPr>
        <w:pStyle w:val="Heading1"/>
        <w:rPr>
          <w:smallCaps/>
        </w:rPr>
      </w:pPr>
      <w:bookmarkStart w:id="0" w:name="_GoBack"/>
      <w:bookmarkEnd w:id="0"/>
      <w:r w:rsidRPr="00AB7603">
        <w:rPr>
          <w:smallCaps/>
        </w:rPr>
        <w:t>Discussion</w:t>
      </w:r>
    </w:p>
    <w:p w:rsidR="00106BDB" w:rsidRDefault="00D71BBC" w:rsidP="003C16E1">
      <w:pPr>
        <w:rPr>
          <w:sz w:val="24"/>
          <w:szCs w:val="24"/>
        </w:rPr>
      </w:pPr>
      <w:r>
        <w:rPr>
          <w:sz w:val="24"/>
          <w:szCs w:val="24"/>
        </w:rPr>
        <w:t>The tools that can be used to develop incident response</w:t>
      </w:r>
      <w:r w:rsidR="00106BDB">
        <w:rPr>
          <w:sz w:val="24"/>
          <w:szCs w:val="24"/>
        </w:rPr>
        <w:t xml:space="preserve"> </w:t>
      </w:r>
      <w:r w:rsidR="00106BDB">
        <w:rPr>
          <w:rFonts w:hint="eastAsia"/>
          <w:sz w:val="24"/>
          <w:szCs w:val="24"/>
        </w:rPr>
        <w:t>sy</w:t>
      </w:r>
      <w:r w:rsidR="00106BDB">
        <w:rPr>
          <w:sz w:val="24"/>
          <w:szCs w:val="24"/>
        </w:rPr>
        <w:t>stem</w:t>
      </w:r>
      <w:r w:rsidR="009461AC">
        <w:rPr>
          <w:sz w:val="24"/>
          <w:szCs w:val="24"/>
        </w:rPr>
        <w:t xml:space="preserve"> are multitudinous;</w:t>
      </w:r>
      <w:r>
        <w:rPr>
          <w:sz w:val="24"/>
          <w:szCs w:val="24"/>
        </w:rPr>
        <w:t xml:space="preserve"> with the development and maturity of computer and software technology, the functions of software and tools are becomin</w:t>
      </w:r>
      <w:r w:rsidR="00B032BD">
        <w:rPr>
          <w:sz w:val="24"/>
          <w:szCs w:val="24"/>
        </w:rPr>
        <w:t>g more powerful and complicated.</w:t>
      </w:r>
      <w:r>
        <w:rPr>
          <w:sz w:val="24"/>
          <w:szCs w:val="24"/>
        </w:rPr>
        <w:t xml:space="preserve"> In many cases, most of the functions of incident response system could be achieved in one combined tool.</w:t>
      </w:r>
      <w:r w:rsidR="00106BDB">
        <w:rPr>
          <w:sz w:val="24"/>
          <w:szCs w:val="24"/>
        </w:rPr>
        <w:t xml:space="preserve"> Different tools with different features can be combined to achieve the functions of live </w:t>
      </w:r>
      <w:r w:rsidR="00106BDB" w:rsidRPr="00336E1C">
        <w:rPr>
          <w:sz w:val="24"/>
          <w:szCs w:val="24"/>
        </w:rPr>
        <w:t>forensics</w:t>
      </w:r>
      <w:r w:rsidR="00106BDB">
        <w:rPr>
          <w:sz w:val="24"/>
          <w:szCs w:val="24"/>
        </w:rPr>
        <w:t xml:space="preserve"> and </w:t>
      </w:r>
      <w:r w:rsidR="00106BDB" w:rsidRPr="00336E1C">
        <w:rPr>
          <w:sz w:val="24"/>
          <w:szCs w:val="24"/>
        </w:rPr>
        <w:t>incident response system</w:t>
      </w:r>
      <w:r w:rsidR="00106BDB">
        <w:rPr>
          <w:sz w:val="24"/>
          <w:szCs w:val="24"/>
        </w:rPr>
        <w:t xml:space="preserve">. </w:t>
      </w:r>
      <w:r w:rsidR="008E3CE7">
        <w:rPr>
          <w:sz w:val="24"/>
          <w:szCs w:val="24"/>
        </w:rPr>
        <w:t xml:space="preserve">If the tools are sorted by functions, it can be </w:t>
      </w:r>
      <w:r w:rsidR="002A256B">
        <w:rPr>
          <w:sz w:val="24"/>
          <w:szCs w:val="24"/>
        </w:rPr>
        <w:t xml:space="preserve">broadly </w:t>
      </w:r>
      <w:r w:rsidR="008E3CE7">
        <w:rPr>
          <w:sz w:val="24"/>
          <w:szCs w:val="24"/>
        </w:rPr>
        <w:t>divided into five categories, which include evidence collection tools, incident management tools, log analysis tools, memory analysis tools and all in one tools</w:t>
      </w:r>
      <w:r w:rsidR="00FD15FF">
        <w:rPr>
          <w:sz w:val="24"/>
          <w:szCs w:val="24"/>
        </w:rPr>
        <w:t xml:space="preserve"> (Wahnon, 2015)</w:t>
      </w:r>
      <w:r w:rsidR="008E3CE7">
        <w:rPr>
          <w:sz w:val="24"/>
          <w:szCs w:val="24"/>
        </w:rPr>
        <w:t>.</w:t>
      </w:r>
      <w:r w:rsidR="00E93CE9">
        <w:rPr>
          <w:sz w:val="24"/>
          <w:szCs w:val="24"/>
        </w:rPr>
        <w:t xml:space="preserve"> </w:t>
      </w:r>
      <w:r w:rsidR="00E92357" w:rsidRPr="00E92357">
        <w:rPr>
          <w:sz w:val="24"/>
          <w:szCs w:val="24"/>
        </w:rPr>
        <w:t>In the past several years, as incident response tools have advanced,</w:t>
      </w:r>
      <w:r w:rsidR="005F341B">
        <w:rPr>
          <w:sz w:val="24"/>
          <w:szCs w:val="24"/>
        </w:rPr>
        <w:t xml:space="preserve"> a single tool</w:t>
      </w:r>
      <w:r w:rsidR="00E92357">
        <w:rPr>
          <w:sz w:val="24"/>
          <w:szCs w:val="24"/>
        </w:rPr>
        <w:t xml:space="preserve"> with several functions </w:t>
      </w:r>
      <w:r w:rsidR="005F341B">
        <w:rPr>
          <w:sz w:val="24"/>
          <w:szCs w:val="24"/>
        </w:rPr>
        <w:t xml:space="preserve">may achieve </w:t>
      </w:r>
      <w:r w:rsidR="005F341B" w:rsidRPr="005F341B">
        <w:rPr>
          <w:sz w:val="24"/>
          <w:szCs w:val="24"/>
        </w:rPr>
        <w:t>automation in security controls and processes</w:t>
      </w:r>
      <w:r w:rsidR="00682E58">
        <w:rPr>
          <w:sz w:val="24"/>
          <w:szCs w:val="24"/>
        </w:rPr>
        <w:t>,</w:t>
      </w:r>
      <w:r w:rsidR="005F341B">
        <w:rPr>
          <w:sz w:val="24"/>
          <w:szCs w:val="24"/>
        </w:rPr>
        <w:t xml:space="preserve"> and the viable options for incident response</w:t>
      </w:r>
      <w:r w:rsidR="005F341B" w:rsidRPr="005F341B">
        <w:rPr>
          <w:sz w:val="24"/>
          <w:szCs w:val="24"/>
        </w:rPr>
        <w:t xml:space="preserve"> automation</w:t>
      </w:r>
      <w:r w:rsidR="005F341B">
        <w:rPr>
          <w:sz w:val="24"/>
          <w:szCs w:val="24"/>
        </w:rPr>
        <w:t xml:space="preserve"> are various</w:t>
      </w:r>
      <w:r w:rsidR="005F341B" w:rsidRPr="005F341B">
        <w:rPr>
          <w:sz w:val="24"/>
          <w:szCs w:val="24"/>
        </w:rPr>
        <w:t>.</w:t>
      </w:r>
      <w:r w:rsidR="002C13B0">
        <w:rPr>
          <w:sz w:val="24"/>
          <w:szCs w:val="24"/>
        </w:rPr>
        <w:t xml:space="preserve"> </w:t>
      </w:r>
      <w:r w:rsidR="007237EB">
        <w:rPr>
          <w:sz w:val="24"/>
          <w:szCs w:val="24"/>
        </w:rPr>
        <w:t>There are five top</w:t>
      </w:r>
      <w:r w:rsidR="007237EB" w:rsidRPr="007237EB">
        <w:rPr>
          <w:sz w:val="24"/>
          <w:szCs w:val="24"/>
        </w:rPr>
        <w:t xml:space="preserve"> open source incident re</w:t>
      </w:r>
      <w:r w:rsidR="007237EB">
        <w:rPr>
          <w:sz w:val="24"/>
          <w:szCs w:val="24"/>
        </w:rPr>
        <w:t xml:space="preserve">sponse automation tools </w:t>
      </w:r>
      <w:r w:rsidR="007237EB" w:rsidRPr="007237EB">
        <w:rPr>
          <w:sz w:val="24"/>
          <w:szCs w:val="24"/>
        </w:rPr>
        <w:t>chosen by Cyberbit’s incident response experts</w:t>
      </w:r>
      <w:r w:rsidR="00CA1A04">
        <w:rPr>
          <w:sz w:val="24"/>
          <w:szCs w:val="24"/>
        </w:rPr>
        <w:t>, which are CimSweep, GRR Rapid Response, TheHive, osquery and MIG,</w:t>
      </w:r>
      <w:r w:rsidR="007237EB">
        <w:rPr>
          <w:sz w:val="24"/>
          <w:szCs w:val="24"/>
        </w:rPr>
        <w:t xml:space="preserve"> to improve incident </w:t>
      </w:r>
      <w:r w:rsidR="007237EB">
        <w:rPr>
          <w:sz w:val="24"/>
          <w:szCs w:val="24"/>
        </w:rPr>
        <w:lastRenderedPageBreak/>
        <w:t>response process, and assess</w:t>
      </w:r>
      <w:r w:rsidR="007237EB" w:rsidRPr="007237EB">
        <w:rPr>
          <w:sz w:val="24"/>
          <w:szCs w:val="24"/>
        </w:rPr>
        <w:t xml:space="preserve"> incident response automation needs</w:t>
      </w:r>
      <w:r w:rsidR="00FD15FF">
        <w:rPr>
          <w:sz w:val="24"/>
          <w:szCs w:val="24"/>
        </w:rPr>
        <w:t xml:space="preserve"> (Ashman, 2017)</w:t>
      </w:r>
      <w:r w:rsidR="007237EB" w:rsidRPr="007237EB">
        <w:rPr>
          <w:sz w:val="24"/>
          <w:szCs w:val="24"/>
        </w:rPr>
        <w:t>.</w:t>
      </w:r>
      <w:r w:rsidR="007237EB">
        <w:rPr>
          <w:sz w:val="24"/>
          <w:szCs w:val="24"/>
        </w:rPr>
        <w:t xml:space="preserve"> </w:t>
      </w:r>
      <w:r w:rsidR="003C16E1">
        <w:rPr>
          <w:sz w:val="24"/>
          <w:szCs w:val="24"/>
        </w:rPr>
        <w:t>These tools</w:t>
      </w:r>
      <w:r w:rsidR="002C13B0">
        <w:rPr>
          <w:sz w:val="24"/>
          <w:szCs w:val="24"/>
        </w:rPr>
        <w:t xml:space="preserve"> are all able to achieve multiple functions</w:t>
      </w:r>
      <w:r w:rsidR="004E7838">
        <w:rPr>
          <w:sz w:val="24"/>
          <w:szCs w:val="24"/>
        </w:rPr>
        <w:t xml:space="preserve"> like</w:t>
      </w:r>
      <w:r w:rsidR="002C13B0">
        <w:rPr>
          <w:sz w:val="24"/>
          <w:szCs w:val="24"/>
        </w:rPr>
        <w:t xml:space="preserve"> </w:t>
      </w:r>
      <w:r w:rsidR="004E7838">
        <w:rPr>
          <w:sz w:val="24"/>
          <w:szCs w:val="24"/>
        </w:rPr>
        <w:t xml:space="preserve">collecting data or </w:t>
      </w:r>
      <w:r w:rsidR="002C13B0" w:rsidRPr="002C13B0">
        <w:rPr>
          <w:sz w:val="24"/>
          <w:szCs w:val="24"/>
        </w:rPr>
        <w:t>dealing with security incidents</w:t>
      </w:r>
      <w:r w:rsidR="004E7838">
        <w:rPr>
          <w:sz w:val="24"/>
          <w:szCs w:val="24"/>
        </w:rPr>
        <w:t xml:space="preserve">. </w:t>
      </w:r>
      <w:r w:rsidR="003C16E1" w:rsidRPr="003C16E1">
        <w:rPr>
          <w:sz w:val="24"/>
          <w:szCs w:val="24"/>
        </w:rPr>
        <w:t>In a 2015 report, forensic expert Alissa Torres stated that automation of any incident response process shou</w:t>
      </w:r>
      <w:r w:rsidR="003C16E1">
        <w:rPr>
          <w:sz w:val="24"/>
          <w:szCs w:val="24"/>
        </w:rPr>
        <w:t>ld focus on three major phases: c</w:t>
      </w:r>
      <w:r w:rsidR="003C16E1" w:rsidRPr="003C16E1">
        <w:rPr>
          <w:sz w:val="24"/>
          <w:szCs w:val="24"/>
        </w:rPr>
        <w:t>ontinuous data collection</w:t>
      </w:r>
      <w:r w:rsidR="003C16E1">
        <w:rPr>
          <w:sz w:val="24"/>
          <w:szCs w:val="24"/>
        </w:rPr>
        <w:t>,</w:t>
      </w:r>
      <w:r w:rsidR="003C16E1">
        <w:rPr>
          <w:rFonts w:hint="eastAsia"/>
          <w:sz w:val="24"/>
          <w:szCs w:val="24"/>
        </w:rPr>
        <w:t xml:space="preserve"> </w:t>
      </w:r>
      <w:r w:rsidR="003C16E1">
        <w:rPr>
          <w:sz w:val="24"/>
          <w:szCs w:val="24"/>
        </w:rPr>
        <w:t>a</w:t>
      </w:r>
      <w:r w:rsidR="003C16E1" w:rsidRPr="003C16E1">
        <w:rPr>
          <w:sz w:val="24"/>
          <w:szCs w:val="24"/>
        </w:rPr>
        <w:t>ggregating and applying threat intelligence</w:t>
      </w:r>
      <w:r w:rsidR="003C16E1">
        <w:rPr>
          <w:sz w:val="24"/>
          <w:szCs w:val="24"/>
        </w:rPr>
        <w:t xml:space="preserve"> and s</w:t>
      </w:r>
      <w:r w:rsidR="003C16E1" w:rsidRPr="003C16E1">
        <w:rPr>
          <w:sz w:val="24"/>
          <w:szCs w:val="24"/>
        </w:rPr>
        <w:t>treamlining live response capabilities</w:t>
      </w:r>
      <w:r w:rsidR="00FD15FF">
        <w:rPr>
          <w:sz w:val="24"/>
          <w:szCs w:val="24"/>
        </w:rPr>
        <w:t xml:space="preserve"> (Shackleford, 2016)</w:t>
      </w:r>
      <w:r w:rsidR="003C16E1">
        <w:rPr>
          <w:sz w:val="24"/>
          <w:szCs w:val="24"/>
        </w:rPr>
        <w:t>.</w:t>
      </w:r>
      <w:r w:rsidR="00663EEE">
        <w:rPr>
          <w:sz w:val="24"/>
          <w:szCs w:val="24"/>
        </w:rPr>
        <w:t xml:space="preserve"> </w:t>
      </w:r>
      <w:r w:rsidR="00552791">
        <w:rPr>
          <w:sz w:val="24"/>
          <w:szCs w:val="24"/>
        </w:rPr>
        <w:t xml:space="preserve">Many of the tools have </w:t>
      </w:r>
      <w:r w:rsidR="00552791">
        <w:rPr>
          <w:rFonts w:hint="eastAsia"/>
          <w:sz w:val="24"/>
          <w:szCs w:val="24"/>
        </w:rPr>
        <w:t>the</w:t>
      </w:r>
      <w:r w:rsidR="00552791">
        <w:rPr>
          <w:sz w:val="24"/>
          <w:szCs w:val="24"/>
        </w:rPr>
        <w:t xml:space="preserve"> capabilities of ongoing data collection such as </w:t>
      </w:r>
      <w:r w:rsidR="00552791" w:rsidRPr="00552791">
        <w:rPr>
          <w:sz w:val="24"/>
          <w:szCs w:val="24"/>
        </w:rPr>
        <w:t>CIRTKit</w:t>
      </w:r>
      <w:r w:rsidR="00552791">
        <w:rPr>
          <w:sz w:val="24"/>
          <w:szCs w:val="24"/>
        </w:rPr>
        <w:t xml:space="preserve">, but only partial functions of the </w:t>
      </w:r>
      <w:r w:rsidR="00552791" w:rsidRPr="00336E1C">
        <w:rPr>
          <w:sz w:val="24"/>
          <w:szCs w:val="24"/>
        </w:rPr>
        <w:t>live forensics and incident system</w:t>
      </w:r>
      <w:r w:rsidR="00552791">
        <w:rPr>
          <w:sz w:val="24"/>
          <w:szCs w:val="24"/>
        </w:rPr>
        <w:t xml:space="preserve"> can be realized, it may not realize</w:t>
      </w:r>
      <w:r w:rsidR="00552791" w:rsidRPr="00552791">
        <w:rPr>
          <w:sz w:val="24"/>
          <w:szCs w:val="24"/>
        </w:rPr>
        <w:t xml:space="preserve"> remote live forensics</w:t>
      </w:r>
      <w:r w:rsidR="00714DA3">
        <w:rPr>
          <w:sz w:val="24"/>
          <w:szCs w:val="24"/>
        </w:rPr>
        <w:t xml:space="preserve"> or may not</w:t>
      </w:r>
      <w:r w:rsidR="00714DA3" w:rsidRPr="00714DA3">
        <w:rPr>
          <w:sz w:val="24"/>
          <w:szCs w:val="24"/>
        </w:rPr>
        <w:t xml:space="preserve"> be truly enterprise capable</w:t>
      </w:r>
      <w:r w:rsidR="00714DA3">
        <w:rPr>
          <w:sz w:val="24"/>
          <w:szCs w:val="24"/>
        </w:rPr>
        <w:t xml:space="preserve">. So it is important to choose appropriate tools to be combined to build the </w:t>
      </w:r>
      <w:r w:rsidR="00714DA3" w:rsidRPr="00336E1C">
        <w:rPr>
          <w:sz w:val="24"/>
          <w:szCs w:val="24"/>
        </w:rPr>
        <w:t>live forensi</w:t>
      </w:r>
      <w:r w:rsidR="00714DA3">
        <w:rPr>
          <w:sz w:val="24"/>
          <w:szCs w:val="24"/>
        </w:rPr>
        <w:t>cs and incident response system.</w:t>
      </w:r>
    </w:p>
    <w:p w:rsidR="003C16E1" w:rsidRDefault="003C16E1" w:rsidP="005D5E83">
      <w:pPr>
        <w:rPr>
          <w:sz w:val="24"/>
          <w:szCs w:val="24"/>
        </w:rPr>
      </w:pPr>
    </w:p>
    <w:p w:rsidR="00A12A8A" w:rsidRDefault="00A12A8A" w:rsidP="00FE5DE3">
      <w:pPr>
        <w:widowControl/>
        <w:rPr>
          <w:sz w:val="24"/>
          <w:szCs w:val="24"/>
        </w:rPr>
      </w:pPr>
      <w:r w:rsidRPr="00336E1C">
        <w:rPr>
          <w:sz w:val="24"/>
          <w:szCs w:val="24"/>
        </w:rPr>
        <w:t>There are three different tools recommended to be used to build live forensi</w:t>
      </w:r>
      <w:r>
        <w:rPr>
          <w:sz w:val="24"/>
          <w:szCs w:val="24"/>
        </w:rPr>
        <w:t xml:space="preserve">cs and incident response system, which represent three different functions, live forensic, visualization and endpoint protection. </w:t>
      </w:r>
      <w:r w:rsidR="00CD26A3" w:rsidRPr="00CD26A3">
        <w:rPr>
          <w:sz w:val="24"/>
          <w:szCs w:val="24"/>
        </w:rPr>
        <w:t>GRR is desig</w:t>
      </w:r>
      <w:r w:rsidR="00CD26A3">
        <w:rPr>
          <w:sz w:val="24"/>
          <w:szCs w:val="24"/>
        </w:rPr>
        <w:t>ned to be scalable, opening the</w:t>
      </w:r>
      <w:r w:rsidR="00CD26A3">
        <w:rPr>
          <w:rFonts w:hint="eastAsia"/>
          <w:sz w:val="24"/>
          <w:szCs w:val="24"/>
        </w:rPr>
        <w:t xml:space="preserve"> </w:t>
      </w:r>
      <w:r w:rsidR="00CD26A3" w:rsidRPr="00CD26A3">
        <w:rPr>
          <w:sz w:val="24"/>
          <w:szCs w:val="24"/>
        </w:rPr>
        <w:t>door for continuous enterprise wide forensic analysis</w:t>
      </w:r>
      <w:r w:rsidR="00FD15FF">
        <w:rPr>
          <w:sz w:val="24"/>
          <w:szCs w:val="24"/>
        </w:rPr>
        <w:t xml:space="preserve"> (</w:t>
      </w:r>
      <w:r w:rsidR="00FD15FF" w:rsidRPr="00FD15FF">
        <w:rPr>
          <w:sz w:val="24"/>
          <w:szCs w:val="24"/>
        </w:rPr>
        <w:t>Cohen, Bilby &amp; Caronni, 2011</w:t>
      </w:r>
      <w:r w:rsidR="00FD15FF">
        <w:rPr>
          <w:sz w:val="24"/>
          <w:szCs w:val="24"/>
        </w:rPr>
        <w:t>)</w:t>
      </w:r>
      <w:r w:rsidR="00CD26A3" w:rsidRPr="00CD26A3">
        <w:rPr>
          <w:sz w:val="24"/>
          <w:szCs w:val="24"/>
        </w:rPr>
        <w:t>.</w:t>
      </w:r>
      <w:r w:rsidR="00576943" w:rsidRPr="00576943">
        <w:rPr>
          <w:sz w:val="24"/>
          <w:szCs w:val="24"/>
        </w:rPr>
        <w:t xml:space="preserve"> Analysts can use GRR to quickly classify atta</w:t>
      </w:r>
      <w:r w:rsidR="00576943">
        <w:rPr>
          <w:sz w:val="24"/>
          <w:szCs w:val="24"/>
        </w:rPr>
        <w:t>cks and execute remote analysis and t</w:t>
      </w:r>
      <w:r w:rsidR="00576943" w:rsidRPr="00576943">
        <w:rPr>
          <w:sz w:val="24"/>
          <w:szCs w:val="24"/>
        </w:rPr>
        <w:t>his helps analysts collect and process data from numerous machines effectively</w:t>
      </w:r>
      <w:r w:rsidR="00576943">
        <w:rPr>
          <w:sz w:val="24"/>
          <w:szCs w:val="24"/>
        </w:rPr>
        <w:t>.</w:t>
      </w:r>
      <w:r w:rsidR="00496525">
        <w:rPr>
          <w:sz w:val="24"/>
          <w:szCs w:val="24"/>
        </w:rPr>
        <w:t xml:space="preserve"> V</w:t>
      </w:r>
      <w:r w:rsidR="00496525" w:rsidRPr="00132BE8">
        <w:rPr>
          <w:sz w:val="24"/>
          <w:szCs w:val="24"/>
        </w:rPr>
        <w:t>arious forensic tasks</w:t>
      </w:r>
      <w:r w:rsidR="00576943">
        <w:rPr>
          <w:sz w:val="24"/>
          <w:szCs w:val="24"/>
        </w:rPr>
        <w:t xml:space="preserve"> </w:t>
      </w:r>
      <w:r w:rsidR="00132BE8" w:rsidRPr="00132BE8">
        <w:rPr>
          <w:sz w:val="24"/>
          <w:szCs w:val="24"/>
        </w:rPr>
        <w:t>can</w:t>
      </w:r>
      <w:r w:rsidR="00496525">
        <w:rPr>
          <w:sz w:val="24"/>
          <w:szCs w:val="24"/>
        </w:rPr>
        <w:t xml:space="preserve"> be</w:t>
      </w:r>
      <w:r w:rsidR="00132BE8" w:rsidRPr="00132BE8">
        <w:rPr>
          <w:sz w:val="24"/>
          <w:szCs w:val="24"/>
        </w:rPr>
        <w:t xml:space="preserve"> perform</w:t>
      </w:r>
      <w:r w:rsidR="00496525">
        <w:rPr>
          <w:sz w:val="24"/>
          <w:szCs w:val="24"/>
        </w:rPr>
        <w:t>ed</w:t>
      </w:r>
      <w:r w:rsidR="00132BE8" w:rsidRPr="00132BE8">
        <w:rPr>
          <w:sz w:val="24"/>
          <w:szCs w:val="24"/>
        </w:rPr>
        <w:t xml:space="preserve"> on the client </w:t>
      </w:r>
      <w:r w:rsidR="00132BE8" w:rsidRPr="00132BE8">
        <w:rPr>
          <w:sz w:val="24"/>
          <w:szCs w:val="24"/>
        </w:rPr>
        <w:t>machine</w:t>
      </w:r>
      <w:r w:rsidR="00132BE8">
        <w:rPr>
          <w:sz w:val="24"/>
          <w:szCs w:val="24"/>
        </w:rPr>
        <w:t xml:space="preserve"> in GRR client after the server and agent are deployed</w:t>
      </w:r>
      <w:r w:rsidR="00132BE8" w:rsidRPr="00132BE8">
        <w:rPr>
          <w:sz w:val="24"/>
          <w:szCs w:val="24"/>
        </w:rPr>
        <w:t>, such as analyzing the memory, searching various settings and managing configuration options</w:t>
      </w:r>
      <w:r w:rsidR="00FD15FF">
        <w:rPr>
          <w:sz w:val="24"/>
          <w:szCs w:val="24"/>
        </w:rPr>
        <w:t xml:space="preserve"> (Morgenstern, 2016)</w:t>
      </w:r>
      <w:r w:rsidR="00132BE8" w:rsidRPr="00132BE8">
        <w:rPr>
          <w:sz w:val="24"/>
          <w:szCs w:val="24"/>
        </w:rPr>
        <w:t>.</w:t>
      </w:r>
      <w:r w:rsidR="003846A3">
        <w:rPr>
          <w:sz w:val="24"/>
          <w:szCs w:val="24"/>
        </w:rPr>
        <w:t xml:space="preserve"> Kibana is one of the </w:t>
      </w:r>
      <w:r w:rsidR="003846A3" w:rsidRPr="00336E1C">
        <w:rPr>
          <w:sz w:val="24"/>
          <w:szCs w:val="24"/>
        </w:rPr>
        <w:t>components</w:t>
      </w:r>
      <w:r w:rsidR="003846A3">
        <w:rPr>
          <w:sz w:val="24"/>
          <w:szCs w:val="24"/>
        </w:rPr>
        <w:t xml:space="preserve"> in ELK Stack, it provides the platform of </w:t>
      </w:r>
      <w:r w:rsidR="004365AC" w:rsidRPr="004365AC">
        <w:rPr>
          <w:sz w:val="24"/>
          <w:szCs w:val="24"/>
        </w:rPr>
        <w:t>analytics and visualization</w:t>
      </w:r>
      <w:r w:rsidR="004365AC">
        <w:rPr>
          <w:sz w:val="24"/>
          <w:szCs w:val="24"/>
        </w:rPr>
        <w:t xml:space="preserve"> to give a better </w:t>
      </w:r>
      <w:r w:rsidR="004365AC" w:rsidRPr="004365AC">
        <w:rPr>
          <w:sz w:val="24"/>
          <w:szCs w:val="24"/>
        </w:rPr>
        <w:t xml:space="preserve">understanding of </w:t>
      </w:r>
      <w:r w:rsidR="004365AC">
        <w:rPr>
          <w:sz w:val="24"/>
          <w:szCs w:val="24"/>
        </w:rPr>
        <w:t>the</w:t>
      </w:r>
      <w:r w:rsidR="004365AC" w:rsidRPr="004365AC">
        <w:rPr>
          <w:sz w:val="24"/>
          <w:szCs w:val="24"/>
        </w:rPr>
        <w:t xml:space="preserve"> data</w:t>
      </w:r>
      <w:r w:rsidR="004365AC">
        <w:rPr>
          <w:sz w:val="24"/>
          <w:szCs w:val="24"/>
        </w:rPr>
        <w:t xml:space="preserve">. </w:t>
      </w:r>
      <w:r w:rsidR="008566F5">
        <w:rPr>
          <w:sz w:val="24"/>
          <w:szCs w:val="24"/>
        </w:rPr>
        <w:t xml:space="preserve">By using it, </w:t>
      </w:r>
      <w:r w:rsidR="001B586E">
        <w:rPr>
          <w:sz w:val="24"/>
          <w:szCs w:val="24"/>
        </w:rPr>
        <w:t>the</w:t>
      </w:r>
      <w:r w:rsidR="001B586E" w:rsidRPr="001B586E">
        <w:rPr>
          <w:sz w:val="24"/>
          <w:szCs w:val="24"/>
        </w:rPr>
        <w:t xml:space="preserve"> analysts can customize the dashboards so that the most critical information, such as intrusion detection logs or connection logs, are immediately available for review.</w:t>
      </w:r>
      <w:r w:rsidR="00FE5DE3">
        <w:rPr>
          <w:sz w:val="24"/>
          <w:szCs w:val="24"/>
        </w:rPr>
        <w:t xml:space="preserve"> </w:t>
      </w:r>
      <w:r w:rsidR="00FE5DE3" w:rsidRPr="00FE5DE3">
        <w:rPr>
          <w:sz w:val="24"/>
          <w:szCs w:val="24"/>
        </w:rPr>
        <w:t>OSSEC is a free open sour</w:t>
      </w:r>
      <w:r w:rsidR="00FE5DE3">
        <w:rPr>
          <w:sz w:val="24"/>
          <w:szCs w:val="24"/>
        </w:rPr>
        <w:t xml:space="preserve">ce HIDS </w:t>
      </w:r>
      <w:r w:rsidR="00FE5DE3" w:rsidRPr="00FE5DE3">
        <w:rPr>
          <w:sz w:val="24"/>
          <w:szCs w:val="24"/>
        </w:rPr>
        <w:t>(host-based intrusion detection system) and LIDS (log-based intrusion detection) system</w:t>
      </w:r>
      <w:r w:rsidR="00FD15FF">
        <w:rPr>
          <w:sz w:val="24"/>
          <w:szCs w:val="24"/>
        </w:rPr>
        <w:t xml:space="preserve"> (Sigmon, 2016)</w:t>
      </w:r>
      <w:r w:rsidR="00FE5DE3" w:rsidRPr="00FE5DE3">
        <w:rPr>
          <w:sz w:val="24"/>
          <w:szCs w:val="24"/>
        </w:rPr>
        <w:t>.It provides real-time alerting using log analysis signatu</w:t>
      </w:r>
      <w:r w:rsidR="00FE5DE3">
        <w:rPr>
          <w:sz w:val="24"/>
          <w:szCs w:val="24"/>
        </w:rPr>
        <w:t>res, and has an active response</w:t>
      </w:r>
      <w:r w:rsidR="00FE5DE3">
        <w:rPr>
          <w:rFonts w:hint="eastAsia"/>
          <w:sz w:val="24"/>
          <w:szCs w:val="24"/>
        </w:rPr>
        <w:t xml:space="preserve"> </w:t>
      </w:r>
      <w:r w:rsidR="00FE5DE3" w:rsidRPr="00FE5DE3">
        <w:rPr>
          <w:sz w:val="24"/>
          <w:szCs w:val="24"/>
        </w:rPr>
        <w:t>feature that allows automated execution of scripts.</w:t>
      </w:r>
      <w:r w:rsidR="00FE5DE3">
        <w:rPr>
          <w:sz w:val="24"/>
          <w:szCs w:val="24"/>
        </w:rPr>
        <w:t xml:space="preserve"> </w:t>
      </w:r>
      <w:r w:rsidR="00FE5DE3" w:rsidRPr="00FE5DE3">
        <w:rPr>
          <w:sz w:val="24"/>
          <w:szCs w:val="24"/>
        </w:rPr>
        <w:t xml:space="preserve">There are many benefits to using </w:t>
      </w:r>
      <w:r w:rsidR="00FE5DE3">
        <w:rPr>
          <w:sz w:val="24"/>
          <w:szCs w:val="24"/>
        </w:rPr>
        <w:t>OSSEC</w:t>
      </w:r>
      <w:r w:rsidR="00FE5DE3" w:rsidRPr="00FE5DE3">
        <w:rPr>
          <w:sz w:val="24"/>
          <w:szCs w:val="24"/>
        </w:rPr>
        <w:t xml:space="preserve"> in </w:t>
      </w:r>
      <w:r w:rsidR="00FE5DE3">
        <w:rPr>
          <w:sz w:val="24"/>
          <w:szCs w:val="24"/>
        </w:rPr>
        <w:t>this system. The main benefit</w:t>
      </w:r>
      <w:r w:rsidR="00FE5DE3">
        <w:rPr>
          <w:rFonts w:hint="eastAsia"/>
          <w:sz w:val="24"/>
          <w:szCs w:val="24"/>
        </w:rPr>
        <w:t xml:space="preserve"> </w:t>
      </w:r>
      <w:r w:rsidR="00FE5DE3" w:rsidRPr="00FE5DE3">
        <w:rPr>
          <w:sz w:val="24"/>
          <w:szCs w:val="24"/>
        </w:rPr>
        <w:t xml:space="preserve">would be that it automates the incident response </w:t>
      </w:r>
      <w:r w:rsidR="00FE5DE3">
        <w:rPr>
          <w:sz w:val="24"/>
          <w:szCs w:val="24"/>
        </w:rPr>
        <w:t>process of blocking attacks. By</w:t>
      </w:r>
      <w:r w:rsidR="00FE5DE3">
        <w:rPr>
          <w:rFonts w:hint="eastAsia"/>
          <w:sz w:val="24"/>
          <w:szCs w:val="24"/>
        </w:rPr>
        <w:t xml:space="preserve"> </w:t>
      </w:r>
      <w:r w:rsidR="00FE5DE3" w:rsidRPr="00FE5DE3">
        <w:rPr>
          <w:sz w:val="24"/>
          <w:szCs w:val="24"/>
        </w:rPr>
        <w:t xml:space="preserve">automating this process, it will save analysts time </w:t>
      </w:r>
      <w:r w:rsidR="00FE5DE3">
        <w:rPr>
          <w:sz w:val="24"/>
          <w:szCs w:val="24"/>
        </w:rPr>
        <w:t>from chasing down these attacks</w:t>
      </w:r>
      <w:r w:rsidR="00FE5DE3">
        <w:rPr>
          <w:rFonts w:hint="eastAsia"/>
          <w:sz w:val="24"/>
          <w:szCs w:val="24"/>
        </w:rPr>
        <w:t xml:space="preserve"> </w:t>
      </w:r>
      <w:r w:rsidR="00FE5DE3" w:rsidRPr="00FE5DE3">
        <w:rPr>
          <w:sz w:val="24"/>
          <w:szCs w:val="24"/>
        </w:rPr>
        <w:t>and manually blocking them on the firewall.</w:t>
      </w:r>
      <w:r w:rsidR="00FE5DE3">
        <w:rPr>
          <w:sz w:val="24"/>
          <w:szCs w:val="24"/>
        </w:rPr>
        <w:t xml:space="preserve"> While the OSSEC is not very customizable, t</w:t>
      </w:r>
      <w:r w:rsidR="00FE5DE3" w:rsidRPr="00FE5DE3">
        <w:rPr>
          <w:sz w:val="24"/>
          <w:szCs w:val="24"/>
        </w:rPr>
        <w:t xml:space="preserve">o change this, </w:t>
      </w:r>
      <w:r w:rsidR="00FE5DE3">
        <w:rPr>
          <w:sz w:val="24"/>
          <w:szCs w:val="24"/>
        </w:rPr>
        <w:t>it is better</w:t>
      </w:r>
      <w:r w:rsidR="00FE5DE3" w:rsidRPr="00FE5DE3">
        <w:rPr>
          <w:sz w:val="24"/>
          <w:szCs w:val="24"/>
        </w:rPr>
        <w:t xml:space="preserve"> to integrate with </w:t>
      </w:r>
      <w:r w:rsidR="00FE5DE3">
        <w:rPr>
          <w:sz w:val="24"/>
          <w:szCs w:val="24"/>
        </w:rPr>
        <w:t>the ELK Stack</w:t>
      </w:r>
      <w:r w:rsidR="00FE5DE3" w:rsidRPr="00FE5DE3">
        <w:rPr>
          <w:sz w:val="24"/>
          <w:szCs w:val="24"/>
        </w:rPr>
        <w:t xml:space="preserve"> giving users more freedom to customize dashboards and find the data they needed faster.</w:t>
      </w:r>
    </w:p>
    <w:p w:rsidR="00FC3779" w:rsidRDefault="00FC3779" w:rsidP="00FE5DE3">
      <w:pPr>
        <w:widowControl/>
        <w:rPr>
          <w:sz w:val="24"/>
          <w:szCs w:val="24"/>
        </w:rPr>
      </w:pPr>
    </w:p>
    <w:p w:rsidR="00AB7603" w:rsidRPr="00AB7603" w:rsidRDefault="00AB7603" w:rsidP="00AB7603">
      <w:pPr>
        <w:pStyle w:val="Heading1"/>
        <w:rPr>
          <w:smallCaps/>
        </w:rPr>
      </w:pPr>
      <w:r w:rsidRPr="00AB7603">
        <w:rPr>
          <w:smallCaps/>
        </w:rPr>
        <w:t>Conclusion</w:t>
      </w:r>
    </w:p>
    <w:p w:rsidR="00FC3779" w:rsidRDefault="00FC3779" w:rsidP="00F970ED">
      <w:pPr>
        <w:widowControl/>
        <w:rPr>
          <w:sz w:val="24"/>
          <w:szCs w:val="24"/>
        </w:rPr>
      </w:pPr>
      <w:r>
        <w:rPr>
          <w:sz w:val="24"/>
          <w:szCs w:val="24"/>
        </w:rPr>
        <w:t xml:space="preserve">In conclusion, </w:t>
      </w:r>
      <w:r w:rsidR="00A528B7">
        <w:rPr>
          <w:sz w:val="24"/>
          <w:szCs w:val="24"/>
        </w:rPr>
        <w:t xml:space="preserve">choosing appropriate tools in a large scope of tools with </w:t>
      </w:r>
      <w:r w:rsidR="00A528B7">
        <w:rPr>
          <w:sz w:val="24"/>
          <w:szCs w:val="24"/>
        </w:rPr>
        <w:lastRenderedPageBreak/>
        <w:t xml:space="preserve">different functions to build </w:t>
      </w:r>
      <w:r w:rsidR="00A528B7" w:rsidRPr="00336E1C">
        <w:rPr>
          <w:sz w:val="24"/>
          <w:szCs w:val="24"/>
        </w:rPr>
        <w:t>live forensi</w:t>
      </w:r>
      <w:r w:rsidR="00A528B7">
        <w:rPr>
          <w:sz w:val="24"/>
          <w:szCs w:val="24"/>
        </w:rPr>
        <w:t xml:space="preserve">cs and incident response system can </w:t>
      </w:r>
      <w:r w:rsidR="00641BD8">
        <w:rPr>
          <w:sz w:val="24"/>
          <w:szCs w:val="24"/>
        </w:rPr>
        <w:t xml:space="preserve">greatly increase the efficiency of the system as well as </w:t>
      </w:r>
      <w:r w:rsidR="00641BD8" w:rsidRPr="00641BD8">
        <w:rPr>
          <w:sz w:val="24"/>
          <w:szCs w:val="24"/>
        </w:rPr>
        <w:t>reduce the time spent on</w:t>
      </w:r>
      <w:r w:rsidR="00641BD8">
        <w:rPr>
          <w:sz w:val="24"/>
          <w:szCs w:val="24"/>
        </w:rPr>
        <w:t xml:space="preserve"> manually blocking common </w:t>
      </w:r>
      <w:r w:rsidR="00641BD8" w:rsidRPr="00641BD8">
        <w:rPr>
          <w:sz w:val="24"/>
          <w:szCs w:val="24"/>
        </w:rPr>
        <w:t>attacks.</w:t>
      </w:r>
      <w:r w:rsidR="009943DD">
        <w:rPr>
          <w:sz w:val="24"/>
          <w:szCs w:val="24"/>
        </w:rPr>
        <w:t xml:space="preserve"> </w:t>
      </w:r>
      <w:r w:rsidR="008022DB">
        <w:rPr>
          <w:sz w:val="24"/>
          <w:szCs w:val="24"/>
        </w:rPr>
        <w:t xml:space="preserve">GRR rapid response is obvious a good choice to build </w:t>
      </w:r>
      <w:r w:rsidR="008022DB" w:rsidRPr="00336E1C">
        <w:rPr>
          <w:sz w:val="24"/>
          <w:szCs w:val="24"/>
        </w:rPr>
        <w:t>live forensi</w:t>
      </w:r>
      <w:r w:rsidR="008022DB">
        <w:rPr>
          <w:sz w:val="24"/>
          <w:szCs w:val="24"/>
        </w:rPr>
        <w:t xml:space="preserve">cs and incident response system. </w:t>
      </w:r>
      <w:r w:rsidR="00317D8A" w:rsidRPr="00317D8A">
        <w:rPr>
          <w:sz w:val="24"/>
          <w:szCs w:val="24"/>
        </w:rPr>
        <w:t xml:space="preserve">The scalability </w:t>
      </w:r>
      <w:r w:rsidR="00C65C71">
        <w:rPr>
          <w:sz w:val="24"/>
          <w:szCs w:val="24"/>
        </w:rPr>
        <w:t>provid</w:t>
      </w:r>
      <w:r w:rsidR="00317D8A">
        <w:rPr>
          <w:sz w:val="24"/>
          <w:szCs w:val="24"/>
        </w:rPr>
        <w:t xml:space="preserve">ed by the GRR </w:t>
      </w:r>
      <w:r w:rsidR="00317D8A" w:rsidRPr="00317D8A">
        <w:rPr>
          <w:sz w:val="24"/>
          <w:szCs w:val="24"/>
        </w:rPr>
        <w:t xml:space="preserve">innovates current </w:t>
      </w:r>
      <w:r w:rsidR="00317D8A">
        <w:rPr>
          <w:sz w:val="24"/>
          <w:szCs w:val="24"/>
        </w:rPr>
        <w:t xml:space="preserve">incident response </w:t>
      </w:r>
      <w:r w:rsidR="00C65C71">
        <w:rPr>
          <w:sz w:val="24"/>
          <w:szCs w:val="24"/>
        </w:rPr>
        <w:t xml:space="preserve">system to enable wider </w:t>
      </w:r>
      <w:r w:rsidR="00A949C8">
        <w:rPr>
          <w:sz w:val="24"/>
          <w:szCs w:val="24"/>
        </w:rPr>
        <w:t>analysis</w:t>
      </w:r>
      <w:r w:rsidR="00317D8A" w:rsidRPr="00317D8A">
        <w:rPr>
          <w:sz w:val="24"/>
          <w:szCs w:val="24"/>
        </w:rPr>
        <w:t xml:space="preserve">. </w:t>
      </w:r>
      <w:r w:rsidR="00C65C71">
        <w:rPr>
          <w:sz w:val="24"/>
          <w:szCs w:val="24"/>
        </w:rPr>
        <w:t xml:space="preserve">It helps lower the cost of response and </w:t>
      </w:r>
      <w:r w:rsidR="00C65C71">
        <w:rPr>
          <w:sz w:val="24"/>
          <w:szCs w:val="24"/>
        </w:rPr>
        <w:t>increase the quality of evidence obtained</w:t>
      </w:r>
      <w:r w:rsidR="00317D8A" w:rsidRPr="00317D8A">
        <w:rPr>
          <w:sz w:val="24"/>
          <w:szCs w:val="24"/>
        </w:rPr>
        <w:t>.</w:t>
      </w:r>
      <w:r w:rsidR="00141D2E">
        <w:rPr>
          <w:sz w:val="24"/>
          <w:szCs w:val="24"/>
        </w:rPr>
        <w:t xml:space="preserve"> </w:t>
      </w:r>
      <w:r w:rsidR="00FD533E" w:rsidRPr="00FD533E">
        <w:rPr>
          <w:sz w:val="24"/>
          <w:szCs w:val="24"/>
        </w:rPr>
        <w:t>Although GRR is still in ear</w:t>
      </w:r>
      <w:r w:rsidR="00FD533E">
        <w:rPr>
          <w:sz w:val="24"/>
          <w:szCs w:val="24"/>
        </w:rPr>
        <w:t>ly stages of development, it is</w:t>
      </w:r>
      <w:r w:rsidR="00FD533E">
        <w:rPr>
          <w:rFonts w:hint="eastAsia"/>
          <w:sz w:val="24"/>
          <w:szCs w:val="24"/>
        </w:rPr>
        <w:t xml:space="preserve"> </w:t>
      </w:r>
      <w:r w:rsidR="00FD533E">
        <w:rPr>
          <w:sz w:val="24"/>
          <w:szCs w:val="24"/>
        </w:rPr>
        <w:t>clear that</w:t>
      </w:r>
      <w:r w:rsidR="00FD533E" w:rsidRPr="00FD533E">
        <w:rPr>
          <w:sz w:val="24"/>
          <w:szCs w:val="24"/>
        </w:rPr>
        <w:t xml:space="preserve"> the tool is </w:t>
      </w:r>
      <w:r w:rsidR="00FD533E">
        <w:rPr>
          <w:sz w:val="24"/>
          <w:szCs w:val="24"/>
        </w:rPr>
        <w:t>useful for managing large scale</w:t>
      </w:r>
      <w:r w:rsidR="00FD533E">
        <w:rPr>
          <w:rFonts w:hint="eastAsia"/>
          <w:sz w:val="24"/>
          <w:szCs w:val="24"/>
        </w:rPr>
        <w:t xml:space="preserve"> </w:t>
      </w:r>
      <w:r w:rsidR="00FD533E" w:rsidRPr="00FD533E">
        <w:rPr>
          <w:sz w:val="24"/>
          <w:szCs w:val="24"/>
        </w:rPr>
        <w:t>investigations in the enterpr</w:t>
      </w:r>
      <w:r w:rsidR="00FD533E">
        <w:rPr>
          <w:sz w:val="24"/>
          <w:szCs w:val="24"/>
        </w:rPr>
        <w:t xml:space="preserve">ise. </w:t>
      </w:r>
      <w:r w:rsidR="00F970ED" w:rsidRPr="00F970ED">
        <w:rPr>
          <w:sz w:val="24"/>
          <w:szCs w:val="24"/>
        </w:rPr>
        <w:t xml:space="preserve">Also, implementing </w:t>
      </w:r>
      <w:r w:rsidR="00F970ED">
        <w:rPr>
          <w:rFonts w:hint="eastAsia"/>
          <w:sz w:val="24"/>
          <w:szCs w:val="24"/>
        </w:rPr>
        <w:t>the</w:t>
      </w:r>
      <w:r w:rsidR="00F970ED">
        <w:rPr>
          <w:sz w:val="24"/>
          <w:szCs w:val="24"/>
        </w:rPr>
        <w:t xml:space="preserve"> OSSEC</w:t>
      </w:r>
      <w:r w:rsidR="00F970ED" w:rsidRPr="00F970ED">
        <w:rPr>
          <w:sz w:val="24"/>
          <w:szCs w:val="24"/>
        </w:rPr>
        <w:t xml:space="preserve"> will provide a central locatio</w:t>
      </w:r>
      <w:r w:rsidR="00F970ED">
        <w:rPr>
          <w:sz w:val="24"/>
          <w:szCs w:val="24"/>
        </w:rPr>
        <w:t>n to view all log data and</w:t>
      </w:r>
      <w:r w:rsidR="00F970ED">
        <w:rPr>
          <w:rFonts w:hint="eastAsia"/>
          <w:sz w:val="24"/>
          <w:szCs w:val="24"/>
        </w:rPr>
        <w:t xml:space="preserve"> </w:t>
      </w:r>
      <w:r w:rsidR="00F970ED" w:rsidRPr="00F970ED">
        <w:rPr>
          <w:sz w:val="24"/>
          <w:szCs w:val="24"/>
        </w:rPr>
        <w:t>correla</w:t>
      </w:r>
      <w:r w:rsidR="00F970ED">
        <w:rPr>
          <w:sz w:val="24"/>
          <w:szCs w:val="24"/>
        </w:rPr>
        <w:t>te security events from all</w:t>
      </w:r>
      <w:r w:rsidR="00F970ED" w:rsidRPr="00F970ED">
        <w:rPr>
          <w:sz w:val="24"/>
          <w:szCs w:val="24"/>
        </w:rPr>
        <w:t xml:space="preserve"> log sources, a</w:t>
      </w:r>
      <w:r w:rsidR="00F970ED">
        <w:rPr>
          <w:sz w:val="24"/>
          <w:szCs w:val="24"/>
        </w:rPr>
        <w:t>s well as provide more accurate</w:t>
      </w:r>
      <w:r w:rsidR="00F970ED">
        <w:rPr>
          <w:rFonts w:hint="eastAsia"/>
          <w:sz w:val="24"/>
          <w:szCs w:val="24"/>
        </w:rPr>
        <w:t xml:space="preserve"> </w:t>
      </w:r>
      <w:r w:rsidR="00F970ED" w:rsidRPr="00F970ED">
        <w:rPr>
          <w:sz w:val="24"/>
          <w:szCs w:val="24"/>
        </w:rPr>
        <w:t>attack information from the host-level.</w:t>
      </w:r>
    </w:p>
    <w:p w:rsidR="00AB7603" w:rsidRDefault="00AB7603" w:rsidP="00AB7603">
      <w:pPr>
        <w:widowControl/>
        <w:jc w:val="left"/>
        <w:rPr>
          <w:sz w:val="24"/>
          <w:szCs w:val="24"/>
        </w:rPr>
        <w:sectPr w:rsidR="00AB7603" w:rsidSect="00AB7603">
          <w:type w:val="continuous"/>
          <w:pgSz w:w="11906" w:h="16838"/>
          <w:pgMar w:top="1440" w:right="1800" w:bottom="1440" w:left="1800" w:header="851" w:footer="992" w:gutter="0"/>
          <w:cols w:num="2" w:space="425"/>
          <w:docGrid w:type="lines" w:linePitch="312"/>
        </w:sectPr>
      </w:pPr>
    </w:p>
    <w:p w:rsidR="005D5E83" w:rsidRDefault="005D5E83" w:rsidP="00AB7603">
      <w:pPr>
        <w:widowControl/>
        <w:jc w:val="left"/>
        <w:rPr>
          <w:sz w:val="24"/>
          <w:szCs w:val="24"/>
        </w:rPr>
      </w:pPr>
      <w:r>
        <w:rPr>
          <w:sz w:val="24"/>
          <w:szCs w:val="24"/>
        </w:rPr>
        <w:br w:type="page"/>
      </w:r>
    </w:p>
    <w:p w:rsidR="000D5C29" w:rsidRPr="000D5C29" w:rsidRDefault="000D5C29" w:rsidP="00FD15FF">
      <w:pPr>
        <w:spacing w:line="480" w:lineRule="auto"/>
        <w:jc w:val="center"/>
        <w:rPr>
          <w:b/>
          <w:sz w:val="36"/>
          <w:szCs w:val="24"/>
        </w:rPr>
      </w:pPr>
      <w:r w:rsidRPr="000D5C29">
        <w:rPr>
          <w:b/>
          <w:sz w:val="36"/>
          <w:szCs w:val="24"/>
        </w:rPr>
        <w:lastRenderedPageBreak/>
        <w:t>References</w:t>
      </w:r>
    </w:p>
    <w:p w:rsidR="009D479B" w:rsidRPr="009D479B" w:rsidRDefault="009D479B" w:rsidP="009D479B">
      <w:pPr>
        <w:spacing w:line="480" w:lineRule="auto"/>
        <w:ind w:left="720" w:hangingChars="300" w:hanging="720"/>
        <w:jc w:val="left"/>
        <w:rPr>
          <w:sz w:val="24"/>
          <w:szCs w:val="24"/>
        </w:rPr>
      </w:pPr>
      <w:r w:rsidRPr="00944C3A">
        <w:rPr>
          <w:rFonts w:hint="eastAsia"/>
          <w:sz w:val="24"/>
          <w:szCs w:val="24"/>
        </w:rPr>
        <w:t>Ashman, O. (</w:t>
      </w:r>
      <w:r w:rsidRPr="00944C3A">
        <w:rPr>
          <w:sz w:val="24"/>
          <w:szCs w:val="24"/>
        </w:rPr>
        <w:t>2017</w:t>
      </w:r>
      <w:r w:rsidRPr="00944C3A">
        <w:rPr>
          <w:rFonts w:hint="eastAsia"/>
          <w:sz w:val="24"/>
          <w:szCs w:val="24"/>
        </w:rPr>
        <w:t>)</w:t>
      </w:r>
      <w:r w:rsidRPr="00944C3A">
        <w:rPr>
          <w:sz w:val="24"/>
          <w:szCs w:val="24"/>
        </w:rPr>
        <w:t xml:space="preserve">. </w:t>
      </w:r>
      <w:r w:rsidRPr="00944C3A">
        <w:rPr>
          <w:i/>
          <w:sz w:val="24"/>
          <w:szCs w:val="24"/>
        </w:rPr>
        <w:t xml:space="preserve">Top 5 Open Source Incident Response Automation Tools. </w:t>
      </w:r>
      <w:r w:rsidRPr="00944C3A">
        <w:rPr>
          <w:sz w:val="24"/>
          <w:szCs w:val="24"/>
        </w:rPr>
        <w:t xml:space="preserve">Retrieved from </w:t>
      </w:r>
      <w:hyperlink r:id="rId7" w:history="1">
        <w:r w:rsidRPr="00944C3A">
          <w:rPr>
            <w:rStyle w:val="Hyperlink"/>
            <w:sz w:val="24"/>
            <w:szCs w:val="24"/>
          </w:rPr>
          <w:t>https://www.cyberbit.com/blog/security-operations/top-5-open-source-incident-response-automation-tools/</w:t>
        </w:r>
      </w:hyperlink>
    </w:p>
    <w:p w:rsidR="009D479B" w:rsidRDefault="009D479B" w:rsidP="009D479B">
      <w:pPr>
        <w:spacing w:line="480" w:lineRule="auto"/>
        <w:ind w:left="720" w:hangingChars="300" w:hanging="720"/>
        <w:rPr>
          <w:sz w:val="24"/>
          <w:szCs w:val="24"/>
        </w:rPr>
      </w:pPr>
      <w:r w:rsidRPr="00944C3A">
        <w:rPr>
          <w:sz w:val="24"/>
          <w:szCs w:val="24"/>
        </w:rPr>
        <w:t xml:space="preserve">Cohen, M.I., Bilby, D., &amp; Caronni, G. (2011). Distributed forensics and incident response in the enterprise. </w:t>
      </w:r>
      <w:r w:rsidRPr="00944C3A">
        <w:rPr>
          <w:i/>
          <w:sz w:val="24"/>
          <w:szCs w:val="24"/>
        </w:rPr>
        <w:t>Digital Investigation,</w:t>
      </w:r>
      <w:r w:rsidRPr="00944C3A">
        <w:rPr>
          <w:sz w:val="24"/>
          <w:szCs w:val="24"/>
        </w:rPr>
        <w:t xml:space="preserve"> 8(13), 101-110. doi: 10.1016/j.diin.2011.05.012</w:t>
      </w:r>
    </w:p>
    <w:p w:rsidR="009D479B" w:rsidRPr="009D479B" w:rsidRDefault="009D479B" w:rsidP="009D479B">
      <w:pPr>
        <w:spacing w:line="480" w:lineRule="auto"/>
        <w:ind w:left="720" w:hangingChars="300" w:hanging="720"/>
        <w:jc w:val="left"/>
        <w:rPr>
          <w:i/>
          <w:sz w:val="24"/>
          <w:szCs w:val="24"/>
        </w:rPr>
      </w:pPr>
      <w:r w:rsidRPr="00944C3A">
        <w:rPr>
          <w:rFonts w:hint="eastAsia"/>
          <w:sz w:val="24"/>
          <w:szCs w:val="24"/>
        </w:rPr>
        <w:t>Morgenstern, T. (</w:t>
      </w:r>
      <w:r w:rsidRPr="00944C3A">
        <w:rPr>
          <w:sz w:val="24"/>
          <w:szCs w:val="24"/>
        </w:rPr>
        <w:t>2016</w:t>
      </w:r>
      <w:r w:rsidRPr="00944C3A">
        <w:rPr>
          <w:rFonts w:hint="eastAsia"/>
          <w:sz w:val="24"/>
          <w:szCs w:val="24"/>
        </w:rPr>
        <w:t>)</w:t>
      </w:r>
      <w:r w:rsidRPr="00944C3A">
        <w:rPr>
          <w:sz w:val="24"/>
          <w:szCs w:val="24"/>
        </w:rPr>
        <w:t xml:space="preserve">. </w:t>
      </w:r>
      <w:r w:rsidRPr="00944C3A">
        <w:rPr>
          <w:i/>
          <w:sz w:val="24"/>
          <w:szCs w:val="24"/>
        </w:rPr>
        <w:t xml:space="preserve">5 Open Source Malware Tools You Should Have in Your Arsenal. </w:t>
      </w:r>
      <w:r w:rsidRPr="00944C3A">
        <w:rPr>
          <w:sz w:val="24"/>
          <w:szCs w:val="24"/>
        </w:rPr>
        <w:t xml:space="preserve">Retrieved from </w:t>
      </w:r>
      <w:hyperlink r:id="rId8" w:history="1">
        <w:r w:rsidRPr="00944C3A">
          <w:rPr>
            <w:rStyle w:val="Hyperlink"/>
            <w:sz w:val="24"/>
            <w:szCs w:val="24"/>
          </w:rPr>
          <w:t>https://www.cyberbit.com/blog/endpoint-security/open-source-malware-analysis-tools/</w:t>
        </w:r>
      </w:hyperlink>
    </w:p>
    <w:p w:rsidR="00974085" w:rsidRDefault="00CB5BD1" w:rsidP="00944C3A">
      <w:pPr>
        <w:spacing w:line="480" w:lineRule="auto"/>
        <w:jc w:val="left"/>
        <w:rPr>
          <w:rStyle w:val="Hyperlink"/>
          <w:sz w:val="24"/>
          <w:szCs w:val="24"/>
        </w:rPr>
      </w:pPr>
      <w:r w:rsidRPr="00944C3A">
        <w:rPr>
          <w:sz w:val="24"/>
          <w:szCs w:val="24"/>
        </w:rPr>
        <w:t xml:space="preserve">Rouse, M. (2017). </w:t>
      </w:r>
      <w:r w:rsidRPr="00944C3A">
        <w:rPr>
          <w:i/>
          <w:sz w:val="24"/>
          <w:szCs w:val="24"/>
        </w:rPr>
        <w:t>What is incident response?</w:t>
      </w:r>
      <w:r w:rsidRPr="00944C3A">
        <w:rPr>
          <w:sz w:val="24"/>
          <w:szCs w:val="24"/>
        </w:rPr>
        <w:t xml:space="preserve"> Retrieved from </w:t>
      </w:r>
      <w:hyperlink r:id="rId9" w:history="1">
        <w:r w:rsidRPr="00944C3A">
          <w:rPr>
            <w:rStyle w:val="Hyperlink"/>
            <w:sz w:val="24"/>
            <w:szCs w:val="24"/>
          </w:rPr>
          <w:t>https://searchsecurity.techtarget.com/definition/incident-response</w:t>
        </w:r>
      </w:hyperlink>
    </w:p>
    <w:p w:rsidR="009D479B" w:rsidRPr="00944C3A" w:rsidRDefault="009D479B" w:rsidP="009D479B">
      <w:pPr>
        <w:spacing w:line="480" w:lineRule="auto"/>
        <w:ind w:left="720" w:hangingChars="300" w:hanging="720"/>
        <w:jc w:val="left"/>
        <w:rPr>
          <w:sz w:val="24"/>
          <w:szCs w:val="24"/>
        </w:rPr>
      </w:pPr>
      <w:r w:rsidRPr="00944C3A">
        <w:rPr>
          <w:sz w:val="24"/>
          <w:szCs w:val="24"/>
        </w:rPr>
        <w:t>Shackleford, D. (2016).</w:t>
      </w:r>
      <w:r w:rsidRPr="00944C3A">
        <w:rPr>
          <w:i/>
          <w:sz w:val="24"/>
          <w:szCs w:val="24"/>
        </w:rPr>
        <w:t xml:space="preserve"> Incident response tools can help automate your security. </w:t>
      </w:r>
      <w:r w:rsidRPr="00944C3A">
        <w:rPr>
          <w:sz w:val="24"/>
          <w:szCs w:val="24"/>
        </w:rPr>
        <w:t xml:space="preserve">Retrieved from </w:t>
      </w:r>
      <w:hyperlink r:id="rId10" w:history="1">
        <w:r w:rsidRPr="00944C3A">
          <w:rPr>
            <w:rStyle w:val="Hyperlink"/>
            <w:sz w:val="24"/>
            <w:szCs w:val="24"/>
          </w:rPr>
          <w:t>https://searchsecurity.techtarget.com/feature/Incident-response-tools-can-help-automate-your-security</w:t>
        </w:r>
      </w:hyperlink>
    </w:p>
    <w:p w:rsidR="009D479B" w:rsidRPr="009D479B" w:rsidRDefault="009D479B" w:rsidP="00944C3A">
      <w:pPr>
        <w:spacing w:line="480" w:lineRule="auto"/>
        <w:jc w:val="left"/>
        <w:rPr>
          <w:sz w:val="24"/>
          <w:szCs w:val="24"/>
        </w:rPr>
      </w:pPr>
      <w:r w:rsidRPr="00944C3A">
        <w:rPr>
          <w:sz w:val="24"/>
          <w:szCs w:val="24"/>
        </w:rPr>
        <w:t>Sigmon, B.A. (2016). Automating Incident Response Using OSSEC.</w:t>
      </w:r>
    </w:p>
    <w:p w:rsidR="000D5C29" w:rsidRPr="00944C3A" w:rsidRDefault="005A2696" w:rsidP="009D479B">
      <w:pPr>
        <w:spacing w:line="480" w:lineRule="auto"/>
        <w:ind w:left="720" w:hangingChars="300" w:hanging="720"/>
        <w:jc w:val="left"/>
        <w:rPr>
          <w:sz w:val="24"/>
          <w:szCs w:val="24"/>
        </w:rPr>
      </w:pPr>
      <w:r w:rsidRPr="00944C3A">
        <w:rPr>
          <w:rFonts w:hint="eastAsia"/>
          <w:sz w:val="24"/>
          <w:szCs w:val="24"/>
        </w:rPr>
        <w:t>Wahnon, M. (</w:t>
      </w:r>
      <w:r w:rsidRPr="00944C3A">
        <w:rPr>
          <w:sz w:val="24"/>
          <w:szCs w:val="24"/>
        </w:rPr>
        <w:t>2015</w:t>
      </w:r>
      <w:r w:rsidRPr="00944C3A">
        <w:rPr>
          <w:rFonts w:hint="eastAsia"/>
          <w:sz w:val="24"/>
          <w:szCs w:val="24"/>
        </w:rPr>
        <w:t>)</w:t>
      </w:r>
      <w:r w:rsidRPr="00944C3A">
        <w:rPr>
          <w:sz w:val="24"/>
          <w:szCs w:val="24"/>
        </w:rPr>
        <w:t xml:space="preserve">. </w:t>
      </w:r>
      <w:r w:rsidRPr="00944C3A">
        <w:rPr>
          <w:i/>
          <w:sz w:val="24"/>
          <w:szCs w:val="24"/>
        </w:rPr>
        <w:t xml:space="preserve">A curated list of tools for incident response. </w:t>
      </w:r>
      <w:r w:rsidRPr="00944C3A">
        <w:rPr>
          <w:sz w:val="24"/>
          <w:szCs w:val="24"/>
        </w:rPr>
        <w:t>Retrieved April 14, 2018, from https://github.com/meirwah/awesome-incident-response</w:t>
      </w:r>
    </w:p>
    <w:sectPr w:rsidR="000D5C29" w:rsidRPr="00944C3A" w:rsidSect="00AB760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848" w:rsidRDefault="00054848" w:rsidP="005D5E83">
      <w:r>
        <w:separator/>
      </w:r>
    </w:p>
  </w:endnote>
  <w:endnote w:type="continuationSeparator" w:id="0">
    <w:p w:rsidR="00054848" w:rsidRDefault="00054848" w:rsidP="005D5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848" w:rsidRDefault="00054848" w:rsidP="005D5E83">
      <w:r>
        <w:separator/>
      </w:r>
    </w:p>
  </w:footnote>
  <w:footnote w:type="continuationSeparator" w:id="0">
    <w:p w:rsidR="00054848" w:rsidRDefault="00054848" w:rsidP="005D5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60B49"/>
    <w:multiLevelType w:val="hybridMultilevel"/>
    <w:tmpl w:val="4F98D25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AB4A3D"/>
    <w:multiLevelType w:val="hybridMultilevel"/>
    <w:tmpl w:val="D0C82F36"/>
    <w:lvl w:ilvl="0" w:tplc="F1E8F0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6D58CB"/>
    <w:multiLevelType w:val="hybridMultilevel"/>
    <w:tmpl w:val="59DE2E1E"/>
    <w:lvl w:ilvl="0" w:tplc="7DD018B2">
      <w:start w:val="3"/>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75382A"/>
    <w:multiLevelType w:val="hybridMultilevel"/>
    <w:tmpl w:val="606A233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806"/>
    <w:rsid w:val="00054848"/>
    <w:rsid w:val="0009173B"/>
    <w:rsid w:val="000D5C29"/>
    <w:rsid w:val="00106BDB"/>
    <w:rsid w:val="00126239"/>
    <w:rsid w:val="00132BE8"/>
    <w:rsid w:val="00141D2E"/>
    <w:rsid w:val="001B586E"/>
    <w:rsid w:val="001C1FDE"/>
    <w:rsid w:val="002A256B"/>
    <w:rsid w:val="002C13B0"/>
    <w:rsid w:val="00305B03"/>
    <w:rsid w:val="00317D8A"/>
    <w:rsid w:val="003846A3"/>
    <w:rsid w:val="003C121B"/>
    <w:rsid w:val="003C16E1"/>
    <w:rsid w:val="003F070F"/>
    <w:rsid w:val="004365AC"/>
    <w:rsid w:val="00496525"/>
    <w:rsid w:val="004A3B4B"/>
    <w:rsid w:val="004E7838"/>
    <w:rsid w:val="004F2D7A"/>
    <w:rsid w:val="004F4775"/>
    <w:rsid w:val="00552791"/>
    <w:rsid w:val="00576943"/>
    <w:rsid w:val="005A2696"/>
    <w:rsid w:val="005C182F"/>
    <w:rsid w:val="005D5E83"/>
    <w:rsid w:val="005F341B"/>
    <w:rsid w:val="00641BD8"/>
    <w:rsid w:val="00663EEE"/>
    <w:rsid w:val="00682E58"/>
    <w:rsid w:val="0071000E"/>
    <w:rsid w:val="00714DA3"/>
    <w:rsid w:val="007237EB"/>
    <w:rsid w:val="00750D62"/>
    <w:rsid w:val="007A1680"/>
    <w:rsid w:val="007C0335"/>
    <w:rsid w:val="008022DB"/>
    <w:rsid w:val="008566F5"/>
    <w:rsid w:val="00885E16"/>
    <w:rsid w:val="008B1BAD"/>
    <w:rsid w:val="008B3F35"/>
    <w:rsid w:val="008C0B29"/>
    <w:rsid w:val="008E3CE7"/>
    <w:rsid w:val="008E4806"/>
    <w:rsid w:val="00911A5C"/>
    <w:rsid w:val="00944C3A"/>
    <w:rsid w:val="009461AC"/>
    <w:rsid w:val="00974085"/>
    <w:rsid w:val="0098068B"/>
    <w:rsid w:val="009943DD"/>
    <w:rsid w:val="009D479B"/>
    <w:rsid w:val="00A12A8A"/>
    <w:rsid w:val="00A528B7"/>
    <w:rsid w:val="00A949C8"/>
    <w:rsid w:val="00AB7603"/>
    <w:rsid w:val="00B032BD"/>
    <w:rsid w:val="00B86B58"/>
    <w:rsid w:val="00B90CB1"/>
    <w:rsid w:val="00C32FDB"/>
    <w:rsid w:val="00C65C71"/>
    <w:rsid w:val="00C72B4F"/>
    <w:rsid w:val="00CA1A04"/>
    <w:rsid w:val="00CB5BD1"/>
    <w:rsid w:val="00CB779B"/>
    <w:rsid w:val="00CD26A3"/>
    <w:rsid w:val="00CD33FE"/>
    <w:rsid w:val="00D21C58"/>
    <w:rsid w:val="00D319BD"/>
    <w:rsid w:val="00D71BBC"/>
    <w:rsid w:val="00D92161"/>
    <w:rsid w:val="00E20ACA"/>
    <w:rsid w:val="00E92357"/>
    <w:rsid w:val="00E93CE9"/>
    <w:rsid w:val="00F30405"/>
    <w:rsid w:val="00F970ED"/>
    <w:rsid w:val="00FC3779"/>
    <w:rsid w:val="00FD15FF"/>
    <w:rsid w:val="00FD533E"/>
    <w:rsid w:val="00FE5D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0F7FA"/>
  <w15:chartTrackingRefBased/>
  <w15:docId w15:val="{2B08E0D0-25CB-44C2-9D48-26F91F0E2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5E83"/>
    <w:pPr>
      <w:widowControl w:val="0"/>
      <w:jc w:val="both"/>
    </w:pPr>
  </w:style>
  <w:style w:type="paragraph" w:styleId="Heading1">
    <w:name w:val="heading 1"/>
    <w:basedOn w:val="Normal"/>
    <w:next w:val="Normal"/>
    <w:link w:val="Heading1Char"/>
    <w:uiPriority w:val="9"/>
    <w:qFormat/>
    <w:rsid w:val="00AB7603"/>
    <w:pPr>
      <w:keepNext/>
      <w:keepLines/>
      <w:spacing w:before="240"/>
      <w:outlineLvl w:val="0"/>
    </w:pPr>
    <w:rPr>
      <w:rFonts w:asciiTheme="majorHAnsi" w:eastAsiaTheme="majorEastAsia" w:hAnsiTheme="majorHAnsi" w:cstheme="majorBidi"/>
      <w:color w:val="53535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E8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D5E83"/>
    <w:rPr>
      <w:sz w:val="18"/>
      <w:szCs w:val="18"/>
    </w:rPr>
  </w:style>
  <w:style w:type="paragraph" w:styleId="Footer">
    <w:name w:val="footer"/>
    <w:basedOn w:val="Normal"/>
    <w:link w:val="FooterChar"/>
    <w:uiPriority w:val="99"/>
    <w:unhideWhenUsed/>
    <w:rsid w:val="005D5E8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D5E83"/>
    <w:rPr>
      <w:sz w:val="18"/>
      <w:szCs w:val="18"/>
    </w:rPr>
  </w:style>
  <w:style w:type="paragraph" w:styleId="ListParagraph">
    <w:name w:val="List Paragraph"/>
    <w:basedOn w:val="Normal"/>
    <w:uiPriority w:val="34"/>
    <w:qFormat/>
    <w:rsid w:val="00CA1A04"/>
    <w:pPr>
      <w:ind w:firstLineChars="200" w:firstLine="420"/>
    </w:pPr>
  </w:style>
  <w:style w:type="character" w:styleId="Hyperlink">
    <w:name w:val="Hyperlink"/>
    <w:basedOn w:val="DefaultParagraphFont"/>
    <w:uiPriority w:val="99"/>
    <w:unhideWhenUsed/>
    <w:rsid w:val="00663EEE"/>
    <w:rPr>
      <w:color w:val="67AABF" w:themeColor="hyperlink"/>
      <w:u w:val="single"/>
    </w:rPr>
  </w:style>
  <w:style w:type="character" w:customStyle="1" w:styleId="Heading1Char">
    <w:name w:val="Heading 1 Char"/>
    <w:basedOn w:val="DefaultParagraphFont"/>
    <w:link w:val="Heading1"/>
    <w:uiPriority w:val="9"/>
    <w:rsid w:val="00AB7603"/>
    <w:rPr>
      <w:rFonts w:asciiTheme="majorHAnsi" w:eastAsiaTheme="majorEastAsia" w:hAnsiTheme="majorHAnsi" w:cstheme="majorBidi"/>
      <w:color w:val="53535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14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berbit.com/blog/endpoint-security/open-source-malware-analysis-tools/" TargetMode="External"/><Relationship Id="rId3" Type="http://schemas.openxmlformats.org/officeDocument/2006/relationships/settings" Target="settings.xml"/><Relationship Id="rId7" Type="http://schemas.openxmlformats.org/officeDocument/2006/relationships/hyperlink" Target="https://www.cyberbit.com/blog/security-operations/top-5-open-source-incident-response-automation-tool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searchsecurity.techtarget.com/feature/Incident-response-tools-can-help-automate-your-security" TargetMode="External"/><Relationship Id="rId4" Type="http://schemas.openxmlformats.org/officeDocument/2006/relationships/webSettings" Target="webSettings.xml"/><Relationship Id="rId9" Type="http://schemas.openxmlformats.org/officeDocument/2006/relationships/hyperlink" Target="https://searchsecurity.techtarget.com/definition/incident-response" TargetMode="Externa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PEIJUN</dc:creator>
  <cp:keywords/>
  <dc:description/>
  <cp:lastModifiedBy>MELT</cp:lastModifiedBy>
  <cp:revision>2</cp:revision>
  <dcterms:created xsi:type="dcterms:W3CDTF">2018-04-25T05:31:00Z</dcterms:created>
  <dcterms:modified xsi:type="dcterms:W3CDTF">2018-04-25T05:31:00Z</dcterms:modified>
</cp:coreProperties>
</file>